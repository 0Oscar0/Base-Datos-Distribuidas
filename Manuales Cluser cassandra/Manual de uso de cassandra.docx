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882" w:rsidRDefault="0042365B">
      <w:pPr>
        <w:rPr>
          <w:rFonts w:ascii="Arial" w:hAnsi="Arial" w:cs="Arial"/>
          <w:sz w:val="24"/>
          <w:lang w:val="es-ES"/>
        </w:rPr>
      </w:pPr>
      <w:r w:rsidRPr="0042365B">
        <w:rPr>
          <w:rFonts w:ascii="Arial" w:hAnsi="Arial" w:cs="Arial"/>
          <w:sz w:val="24"/>
          <w:lang w:val="es-ES"/>
        </w:rPr>
        <w:t>Manual de uso de cassandra</w:t>
      </w:r>
    </w:p>
    <w:p w:rsidR="0042365B" w:rsidRDefault="002C5649">
      <w:pPr>
        <w:rPr>
          <w:rFonts w:ascii="Arial" w:hAnsi="Arial" w:cs="Arial"/>
          <w:sz w:val="24"/>
          <w:lang w:val="es-ES"/>
        </w:rPr>
      </w:pPr>
      <w:ins w:id="0" w:author="305 - Algoritmos y Matematicas" w:date="2019-08-23T12:37:00Z">
        <w:r>
          <w:rPr>
            <w:rFonts w:ascii="Arial" w:hAnsi="Arial" w:cs="Arial"/>
            <w:sz w:val="24"/>
            <w:lang w:val="es-ES"/>
          </w:rPr>
          <w:t xml:space="preserve"> </w:t>
        </w:r>
      </w:ins>
    </w:p>
    <w:p w:rsidR="0042365B" w:rsidRDefault="0042365B">
      <w:pPr>
        <w:rPr>
          <w:ins w:id="1" w:author="305 - Algoritmos y Matematicas" w:date="2019-08-23T12:38:00Z"/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Instalación de apache cassandra en Centos7.</w:t>
      </w:r>
    </w:p>
    <w:p w:rsidR="004B0E9F" w:rsidRPr="004B0E9F" w:rsidRDefault="004B0E9F">
      <w:pPr>
        <w:rPr>
          <w:rFonts w:ascii="Arial" w:hAnsi="Arial" w:cs="Arial"/>
          <w:sz w:val="24"/>
          <w:szCs w:val="24"/>
          <w:lang w:val="es-ES"/>
        </w:rPr>
      </w:pPr>
      <w:bookmarkStart w:id="2" w:name="_GoBack"/>
      <w:bookmarkEnd w:id="2"/>
    </w:p>
    <w:p w:rsidR="0042365B" w:rsidRDefault="0042365B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1.  Para la instalación de java ingresaremos el siguiente comando </w:t>
      </w:r>
    </w:p>
    <w:p w:rsidR="0042365B" w:rsidRDefault="0042365B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yum –y update</w:t>
      </w:r>
    </w:p>
    <w:p w:rsidR="0042365B" w:rsidRDefault="0042365B">
      <w:pPr>
        <w:rPr>
          <w:rFonts w:ascii="Arial" w:hAnsi="Arial" w:cs="Arial"/>
          <w:sz w:val="24"/>
          <w:lang w:val="es-ES"/>
        </w:rPr>
      </w:pPr>
      <w:r>
        <w:rPr>
          <w:noProof/>
          <w:lang w:eastAsia="es-CO"/>
        </w:rPr>
        <w:drawing>
          <wp:inline distT="0" distB="0" distL="0" distR="0" wp14:anchorId="3D96A472" wp14:editId="7FD22E8A">
            <wp:extent cx="5612130" cy="85471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65B" w:rsidRDefault="0042365B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Una vez que se complete la actualización del sistema, tendremos que actualizar el Oracle.jdk.</w:t>
      </w:r>
    </w:p>
    <w:p w:rsidR="0042365B" w:rsidRDefault="0042365B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Para eso escribimos el siguiente comando para descargar el RPM.</w:t>
      </w:r>
    </w:p>
    <w:p w:rsidR="0042365B" w:rsidRDefault="0042365B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Wget-no-cookies-no-check-certificate-header</w:t>
      </w:r>
      <w:r w:rsidR="004F4EDA">
        <w:rPr>
          <w:rFonts w:ascii="Arial" w:hAnsi="Arial" w:cs="Arial"/>
          <w:sz w:val="24"/>
          <w:lang w:val="es-ES"/>
        </w:rPr>
        <w:t xml:space="preserve"> “cookie:oraclelicense-accept-securebackup-cookie”</w:t>
      </w:r>
    </w:p>
    <w:p w:rsidR="004F4EDA" w:rsidRDefault="004F4EDA">
      <w:pPr>
        <w:rPr>
          <w:rFonts w:ascii="Arial" w:hAnsi="Arial" w:cs="Arial"/>
          <w:sz w:val="24"/>
          <w:lang w:val="es-ES"/>
        </w:rPr>
      </w:pPr>
      <w:r>
        <w:rPr>
          <w:noProof/>
          <w:lang w:eastAsia="es-CO"/>
        </w:rPr>
        <w:drawing>
          <wp:inline distT="0" distB="0" distL="0" distR="0" wp14:anchorId="588E62E1" wp14:editId="42D91867">
            <wp:extent cx="5486400" cy="89888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9102" cy="90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EDA" w:rsidRDefault="004F4EDA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Si no tenemos instalado el wget no saldrá el siguiente error</w:t>
      </w:r>
    </w:p>
    <w:p w:rsidR="004F4EDA" w:rsidRDefault="004F4EDA">
      <w:pPr>
        <w:rPr>
          <w:rFonts w:ascii="Arial" w:hAnsi="Arial" w:cs="Arial"/>
          <w:sz w:val="24"/>
          <w:lang w:val="es-ES"/>
        </w:rPr>
      </w:pPr>
      <w:r>
        <w:rPr>
          <w:noProof/>
          <w:lang w:eastAsia="es-CO"/>
        </w:rPr>
        <w:drawing>
          <wp:inline distT="0" distB="0" distL="0" distR="0" wp14:anchorId="20B7F594" wp14:editId="2A6C885D">
            <wp:extent cx="5574030" cy="10496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79" t="5163"/>
                    <a:stretch/>
                  </pic:blipFill>
                  <pic:spPr bwMode="auto">
                    <a:xfrm>
                      <a:off x="0" y="0"/>
                      <a:ext cx="5574030" cy="1049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4EDA" w:rsidRDefault="004F4EDA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Para instalar el wget, podemos escribir el comando yum –y install wget </w:t>
      </w:r>
    </w:p>
    <w:p w:rsidR="0042365B" w:rsidRDefault="004F4EDA">
      <w:pPr>
        <w:rPr>
          <w:rFonts w:ascii="Arial" w:hAnsi="Arial" w:cs="Arial"/>
          <w:sz w:val="24"/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6D498718" wp14:editId="250DA786">
            <wp:extent cx="5612130" cy="1656080"/>
            <wp:effectExtent l="0" t="0" r="762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EDA" w:rsidRDefault="004F4EDA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Después de ver como se cargan los archivos, verificaremos la versión de java que tiene el centos7. Para ello escribiremos el siguiente comando</w:t>
      </w:r>
    </w:p>
    <w:p w:rsidR="004F4EDA" w:rsidRDefault="004F4EDA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Java –version</w:t>
      </w:r>
    </w:p>
    <w:p w:rsidR="004F4EDA" w:rsidRDefault="004F4EDA">
      <w:pPr>
        <w:rPr>
          <w:rFonts w:ascii="Arial" w:hAnsi="Arial" w:cs="Arial"/>
          <w:sz w:val="24"/>
          <w:lang w:val="es-ES"/>
        </w:rPr>
      </w:pPr>
      <w:r>
        <w:rPr>
          <w:noProof/>
          <w:lang w:eastAsia="es-CO"/>
        </w:rPr>
        <w:drawing>
          <wp:inline distT="0" distB="0" distL="0" distR="0" wp14:anchorId="2D26259D" wp14:editId="09228E79">
            <wp:extent cx="4552950" cy="733651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8377" b="5380"/>
                    <a:stretch/>
                  </pic:blipFill>
                  <pic:spPr bwMode="auto">
                    <a:xfrm>
                      <a:off x="0" y="0"/>
                      <a:ext cx="4655074" cy="750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4EDA" w:rsidRDefault="004F4EDA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También deberemos revisar la </w:t>
      </w:r>
      <w:r w:rsidR="00C028E0">
        <w:rPr>
          <w:rFonts w:ascii="Arial" w:hAnsi="Arial" w:cs="Arial"/>
          <w:sz w:val="24"/>
          <w:lang w:val="es-ES"/>
        </w:rPr>
        <w:t>variable de JAVA_HOME que está establecida.  Para revisar escribiremos el siguiente comando.</w:t>
      </w:r>
    </w:p>
    <w:p w:rsidR="00C028E0" w:rsidRDefault="00C028E0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nano ~/.bash_profile </w:t>
      </w:r>
    </w:p>
    <w:p w:rsidR="004F4EDA" w:rsidRDefault="00C028E0">
      <w:pPr>
        <w:rPr>
          <w:rFonts w:ascii="Arial" w:hAnsi="Arial" w:cs="Arial"/>
          <w:sz w:val="24"/>
          <w:lang w:val="es-ES"/>
        </w:rPr>
      </w:pPr>
      <w:r>
        <w:rPr>
          <w:noProof/>
          <w:lang w:eastAsia="es-CO"/>
        </w:rPr>
        <w:drawing>
          <wp:inline distT="0" distB="0" distL="0" distR="0" wp14:anchorId="5F327F08" wp14:editId="4D135B16">
            <wp:extent cx="3205638" cy="1606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05" t="-2" r="45010" b="22582"/>
                    <a:stretch/>
                  </pic:blipFill>
                  <pic:spPr bwMode="auto">
                    <a:xfrm>
                      <a:off x="0" y="0"/>
                      <a:ext cx="4184559" cy="209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28E0" w:rsidRDefault="00C028E0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Lo cual nos mostrara la siguiente ventana </w:t>
      </w:r>
    </w:p>
    <w:p w:rsidR="00C028E0" w:rsidRDefault="00C028E0">
      <w:pPr>
        <w:rPr>
          <w:rFonts w:ascii="Arial" w:hAnsi="Arial" w:cs="Arial"/>
          <w:sz w:val="24"/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6EC1AE7C" wp14:editId="01C2BC87">
            <wp:extent cx="5219700" cy="3541152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49" t="502" b="1"/>
                    <a:stretch/>
                  </pic:blipFill>
                  <pic:spPr bwMode="auto">
                    <a:xfrm>
                      <a:off x="0" y="0"/>
                      <a:ext cx="5247851" cy="356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28E0" w:rsidRDefault="00C028E0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Después de esto veremos la fuente del archivo, con el siguiente comando</w:t>
      </w:r>
    </w:p>
    <w:p w:rsidR="00C028E0" w:rsidRDefault="00C028E0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Source ~/bash_profile</w:t>
      </w:r>
    </w:p>
    <w:p w:rsidR="00C028E0" w:rsidRDefault="00C028E0">
      <w:pPr>
        <w:rPr>
          <w:rFonts w:ascii="Arial" w:hAnsi="Arial" w:cs="Arial"/>
          <w:sz w:val="24"/>
          <w:lang w:val="es-ES"/>
        </w:rPr>
      </w:pPr>
      <w:r>
        <w:rPr>
          <w:noProof/>
          <w:lang w:eastAsia="es-CO"/>
        </w:rPr>
        <w:drawing>
          <wp:inline distT="0" distB="0" distL="0" distR="0" wp14:anchorId="7F5DC491" wp14:editId="5ACF8ADF">
            <wp:extent cx="5476875" cy="4572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410" b="5013"/>
                    <a:stretch/>
                  </pic:blipFill>
                  <pic:spPr bwMode="auto">
                    <a:xfrm>
                      <a:off x="0" y="0"/>
                      <a:ext cx="5476875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28E0" w:rsidRDefault="00C028E0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Ahora podemos ejecutar el comando, para ver si la variable de entorno está configurada o no</w:t>
      </w:r>
    </w:p>
    <w:p w:rsidR="00C028E0" w:rsidRDefault="00C028E0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echo$ JAVA_HOME</w:t>
      </w:r>
    </w:p>
    <w:p w:rsidR="00C028E0" w:rsidRDefault="00C028E0">
      <w:pPr>
        <w:rPr>
          <w:rFonts w:ascii="Arial" w:hAnsi="Arial" w:cs="Arial"/>
          <w:sz w:val="24"/>
          <w:lang w:val="es-ES"/>
        </w:rPr>
      </w:pPr>
      <w:r>
        <w:rPr>
          <w:noProof/>
          <w:lang w:eastAsia="es-CO"/>
        </w:rPr>
        <w:drawing>
          <wp:inline distT="0" distB="0" distL="0" distR="0" wp14:anchorId="03CA0018" wp14:editId="1FA03164">
            <wp:extent cx="5612130" cy="80200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8E0" w:rsidRDefault="00C028E0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Ahora tenemos que agregar un nuevo archivo de repositorio, con el siguiente comando.</w:t>
      </w:r>
    </w:p>
    <w:p w:rsidR="00C028E0" w:rsidRDefault="00C028E0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nano /etc/yum.repos.d/cassandra.repo</w:t>
      </w:r>
    </w:p>
    <w:p w:rsidR="00C028E0" w:rsidRDefault="00C028E0">
      <w:pPr>
        <w:rPr>
          <w:rFonts w:ascii="Arial" w:hAnsi="Arial" w:cs="Arial"/>
          <w:sz w:val="24"/>
          <w:lang w:val="es-ES"/>
        </w:rPr>
      </w:pPr>
      <w:r>
        <w:rPr>
          <w:noProof/>
          <w:lang w:eastAsia="es-CO"/>
        </w:rPr>
        <w:drawing>
          <wp:inline distT="0" distB="0" distL="0" distR="0" wp14:anchorId="3F0997A0" wp14:editId="39D9707D">
            <wp:extent cx="5457825" cy="333666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017" t="-7246" r="21250" b="5796"/>
                    <a:stretch/>
                  </pic:blipFill>
                  <pic:spPr bwMode="auto">
                    <a:xfrm>
                      <a:off x="0" y="0"/>
                      <a:ext cx="5696897" cy="348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28E0" w:rsidRDefault="00C028E0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Lo cual nos mostrara la siguiente ventana, si en este caso aparece vacío copiaremos lo siguiente</w:t>
      </w:r>
    </w:p>
    <w:p w:rsidR="00C028E0" w:rsidRDefault="00C028E0">
      <w:pPr>
        <w:rPr>
          <w:rFonts w:ascii="Arial" w:hAnsi="Arial" w:cs="Arial"/>
          <w:sz w:val="24"/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65B4B7E0" wp14:editId="69725CE2">
            <wp:extent cx="5602605" cy="167957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70" t="1673"/>
                    <a:stretch/>
                  </pic:blipFill>
                  <pic:spPr bwMode="auto">
                    <a:xfrm>
                      <a:off x="0" y="0"/>
                      <a:ext cx="5602605" cy="167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28E0" w:rsidRDefault="00614CFC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Ahora ya podremos instalar el Apache cassandra con el siguiente comando</w:t>
      </w:r>
    </w:p>
    <w:p w:rsidR="00614CFC" w:rsidRDefault="00614CFC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yum –y install cassandra </w:t>
      </w:r>
    </w:p>
    <w:p w:rsidR="00614CFC" w:rsidRDefault="00614CFC">
      <w:pPr>
        <w:rPr>
          <w:rFonts w:ascii="Arial" w:hAnsi="Arial" w:cs="Arial"/>
          <w:sz w:val="24"/>
          <w:lang w:val="es-ES"/>
        </w:rPr>
      </w:pPr>
      <w:r>
        <w:rPr>
          <w:noProof/>
          <w:lang w:eastAsia="es-CO"/>
        </w:rPr>
        <w:drawing>
          <wp:inline distT="0" distB="0" distL="0" distR="0" wp14:anchorId="7420BB87" wp14:editId="5B3657B6">
            <wp:extent cx="5048250" cy="200403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41667"/>
                    <a:stretch/>
                  </pic:blipFill>
                  <pic:spPr bwMode="auto">
                    <a:xfrm>
                      <a:off x="0" y="0"/>
                      <a:ext cx="5482900" cy="217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4CFC" w:rsidRDefault="00614CFC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una vez ejecutado el comando nos cargara, lo cual nos mostrara lo siguiente</w:t>
      </w:r>
    </w:p>
    <w:p w:rsidR="00614CFC" w:rsidRDefault="00614CFC">
      <w:pPr>
        <w:rPr>
          <w:rFonts w:ascii="Arial" w:hAnsi="Arial" w:cs="Arial"/>
          <w:sz w:val="24"/>
          <w:lang w:val="es-ES"/>
        </w:rPr>
      </w:pPr>
      <w:r>
        <w:rPr>
          <w:noProof/>
          <w:lang w:eastAsia="es-CO"/>
        </w:rPr>
        <w:drawing>
          <wp:inline distT="0" distB="0" distL="0" distR="0" wp14:anchorId="1952A040" wp14:editId="7A1C5858">
            <wp:extent cx="5612130" cy="1590675"/>
            <wp:effectExtent l="0" t="0" r="762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2187"/>
                    <a:stretch/>
                  </pic:blipFill>
                  <pic:spPr bwMode="auto">
                    <a:xfrm>
                      <a:off x="0" y="0"/>
                      <a:ext cx="5612130" cy="1590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4CFC" w:rsidRDefault="00614CFC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Recargaremos los demonios con el siguiente comando.</w:t>
      </w:r>
    </w:p>
    <w:p w:rsidR="00614CFC" w:rsidRDefault="00614CFC">
      <w:pPr>
        <w:rPr>
          <w:rFonts w:ascii="Arial" w:hAnsi="Arial" w:cs="Arial"/>
          <w:sz w:val="24"/>
          <w:lang w:val="es-ES"/>
        </w:rPr>
      </w:pPr>
      <w:r>
        <w:rPr>
          <w:noProof/>
          <w:lang w:eastAsia="es-CO"/>
        </w:rPr>
        <w:drawing>
          <wp:inline distT="0" distB="0" distL="0" distR="0" wp14:anchorId="40A46032" wp14:editId="0A65051F">
            <wp:extent cx="3781425" cy="2381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CFC" w:rsidRDefault="00614CFC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Esperamos a que cargue y después de eso podremos iniciar el cassandra con el siguiente comando</w:t>
      </w:r>
    </w:p>
    <w:p w:rsidR="00614CFC" w:rsidRDefault="00614CFC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Systemctl start cassandra </w:t>
      </w:r>
    </w:p>
    <w:p w:rsidR="00614CFC" w:rsidRDefault="00614CFC">
      <w:pPr>
        <w:rPr>
          <w:rFonts w:ascii="Arial" w:hAnsi="Arial" w:cs="Arial"/>
          <w:sz w:val="24"/>
          <w:lang w:val="es-ES"/>
        </w:rPr>
      </w:pPr>
      <w:r>
        <w:rPr>
          <w:noProof/>
          <w:lang w:eastAsia="es-CO"/>
        </w:rPr>
        <w:drawing>
          <wp:inline distT="0" distB="0" distL="0" distR="0" wp14:anchorId="337EC545" wp14:editId="163CD413">
            <wp:extent cx="4143375" cy="222463"/>
            <wp:effectExtent l="0" t="0" r="0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6235" cy="22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CFC" w:rsidRDefault="00614CFC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Una vez que cargue, para que inicie automáticamente el cassandra, ejecutaremos el siguiente comando.</w:t>
      </w:r>
    </w:p>
    <w:p w:rsidR="00614CFC" w:rsidRDefault="00614CFC">
      <w:pPr>
        <w:rPr>
          <w:rFonts w:ascii="Arial" w:hAnsi="Arial" w:cs="Arial"/>
          <w:sz w:val="24"/>
          <w:lang w:val="es-ES"/>
        </w:rPr>
      </w:pPr>
      <w:r>
        <w:rPr>
          <w:noProof/>
          <w:lang w:eastAsia="es-CO"/>
        </w:rPr>
        <w:drawing>
          <wp:inline distT="0" distB="0" distL="0" distR="0" wp14:anchorId="752C9E6A" wp14:editId="702216DE">
            <wp:extent cx="6168505" cy="485775"/>
            <wp:effectExtent l="0" t="0" r="381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71198" cy="48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CFC" w:rsidRDefault="00614CFC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Si queremos ver si cassandra está funcionando, ejecutamos el siguiente comando.</w:t>
      </w:r>
    </w:p>
    <w:p w:rsidR="00614CFC" w:rsidRDefault="00614CFC">
      <w:pPr>
        <w:rPr>
          <w:rFonts w:ascii="Arial" w:hAnsi="Arial" w:cs="Arial"/>
          <w:sz w:val="24"/>
          <w:lang w:val="es-ES"/>
        </w:rPr>
      </w:pPr>
      <w:r>
        <w:rPr>
          <w:noProof/>
          <w:lang w:eastAsia="es-CO"/>
        </w:rPr>
        <w:drawing>
          <wp:inline distT="0" distB="0" distL="0" distR="0" wp14:anchorId="328F4894" wp14:editId="7BAA5DBE">
            <wp:extent cx="4095750" cy="2000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CFC" w:rsidRDefault="00614CFC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lastRenderedPageBreak/>
        <w:t>Al ejecutar el comando podremos ver si la maquina está encendida o apagada con la siguiente imagen.</w:t>
      </w:r>
    </w:p>
    <w:p w:rsidR="00614CFC" w:rsidRDefault="00614CFC">
      <w:pPr>
        <w:rPr>
          <w:rFonts w:ascii="Arial" w:hAnsi="Arial" w:cs="Arial"/>
          <w:sz w:val="24"/>
          <w:lang w:val="es-ES"/>
        </w:rPr>
      </w:pPr>
      <w:r>
        <w:rPr>
          <w:noProof/>
          <w:lang w:eastAsia="es-CO"/>
        </w:rPr>
        <w:drawing>
          <wp:inline distT="0" distB="0" distL="0" distR="0" wp14:anchorId="19D943CC" wp14:editId="26129D64">
            <wp:extent cx="5695950" cy="2055240"/>
            <wp:effectExtent l="0" t="0" r="0" b="254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1222" b="9274"/>
                    <a:stretch/>
                  </pic:blipFill>
                  <pic:spPr bwMode="auto">
                    <a:xfrm>
                      <a:off x="0" y="0"/>
                      <a:ext cx="5707318" cy="2059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4CFC" w:rsidRDefault="00614CFC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Ahora podemos verificar si cassandra </w:t>
      </w:r>
      <w:r w:rsidR="002C5649">
        <w:rPr>
          <w:rFonts w:ascii="Arial" w:hAnsi="Arial" w:cs="Arial"/>
          <w:sz w:val="24"/>
          <w:lang w:val="es-ES"/>
        </w:rPr>
        <w:t>se está ejecutando con el siguiente comando.</w:t>
      </w:r>
    </w:p>
    <w:p w:rsidR="002C5649" w:rsidRDefault="002C5649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nodetool status</w:t>
      </w:r>
    </w:p>
    <w:p w:rsidR="002C5649" w:rsidRDefault="002C5649">
      <w:pPr>
        <w:rPr>
          <w:rFonts w:ascii="Arial" w:hAnsi="Arial" w:cs="Arial"/>
          <w:sz w:val="24"/>
          <w:lang w:val="es-ES"/>
        </w:rPr>
      </w:pPr>
      <w:r>
        <w:rPr>
          <w:noProof/>
          <w:lang w:eastAsia="es-CO"/>
        </w:rPr>
        <w:drawing>
          <wp:inline distT="0" distB="0" distL="0" distR="0" wp14:anchorId="237D24C8" wp14:editId="5D8FD6E7">
            <wp:extent cx="3200400" cy="2095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592" b="4347"/>
                    <a:stretch/>
                  </pic:blipFill>
                  <pic:spPr bwMode="auto">
                    <a:xfrm>
                      <a:off x="0" y="0"/>
                      <a:ext cx="3200400" cy="20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649" w:rsidRDefault="002C5649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Una vez ejecutemos el comando nos mostrara lo siguiente</w:t>
      </w:r>
    </w:p>
    <w:p w:rsidR="002C5649" w:rsidRDefault="002C5649">
      <w:pPr>
        <w:rPr>
          <w:rFonts w:ascii="Arial" w:hAnsi="Arial" w:cs="Arial"/>
          <w:sz w:val="24"/>
          <w:lang w:val="es-ES"/>
        </w:rPr>
      </w:pPr>
      <w:r>
        <w:rPr>
          <w:noProof/>
          <w:lang w:eastAsia="es-CO"/>
        </w:rPr>
        <w:drawing>
          <wp:inline distT="0" distB="0" distL="0" distR="0" wp14:anchorId="5C29A86D" wp14:editId="74DB77AE">
            <wp:extent cx="5612130" cy="2894330"/>
            <wp:effectExtent l="0" t="0" r="7620" b="127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649" w:rsidRDefault="002C5649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Si obtiene algo parecido a la que muestra la imagen, necesitaremos configurar el archivo de cassandra</w:t>
      </w:r>
    </w:p>
    <w:p w:rsidR="002C5649" w:rsidDel="002C5649" w:rsidRDefault="002C5649">
      <w:pPr>
        <w:rPr>
          <w:del w:id="3" w:author="305 - Algoritmos y Matematicas" w:date="2019-08-23T12:31:00Z"/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nodetool: </w:t>
      </w:r>
      <w:ins w:id="4" w:author="305 - Algoritmos y Matematicas" w:date="2019-08-23T12:31:00Z">
        <w:r>
          <w:rPr>
            <w:rFonts w:ascii="Arial" w:hAnsi="Arial" w:cs="Arial"/>
            <w:sz w:val="24"/>
            <w:lang w:val="es-ES"/>
          </w:rPr>
          <w:t xml:space="preserve">Error al conectarse a ‘127.0.0.1:7199’- ConnectExpection: </w:t>
        </w:r>
      </w:ins>
      <w:ins w:id="5" w:author="305 - Algoritmos y Matematicas" w:date="2019-08-23T12:32:00Z">
        <w:r>
          <w:rPr>
            <w:rFonts w:ascii="Arial" w:hAnsi="Arial" w:cs="Arial"/>
            <w:sz w:val="24"/>
            <w:lang w:val="es-ES"/>
          </w:rPr>
          <w:t>‘Conexión rechazada (conexión rechazada)’.</w:t>
        </w:r>
      </w:ins>
    </w:p>
    <w:p w:rsidR="002C5649" w:rsidRDefault="002C5649">
      <w:pPr>
        <w:rPr>
          <w:ins w:id="6" w:author="305 - Algoritmos y Matematicas" w:date="2019-08-23T12:32:00Z"/>
          <w:rFonts w:ascii="Arial" w:hAnsi="Arial" w:cs="Arial"/>
          <w:sz w:val="24"/>
          <w:lang w:val="es-ES"/>
        </w:rPr>
      </w:pPr>
    </w:p>
    <w:p w:rsidR="002C5649" w:rsidRPr="002C5649" w:rsidRDefault="002C5649">
      <w:pPr>
        <w:rPr>
          <w:ins w:id="7" w:author="305 - Algoritmos y Matematicas" w:date="2019-08-23T12:32:00Z"/>
          <w:rFonts w:ascii="Arial" w:hAnsi="Arial" w:cs="Arial"/>
          <w:sz w:val="24"/>
          <w:lang w:val="es-ES"/>
        </w:rPr>
      </w:pPr>
      <w:ins w:id="8" w:author="305 - Algoritmos y Matematicas" w:date="2019-08-23T12:32:00Z">
        <w:r w:rsidRPr="002C5649">
          <w:rPr>
            <w:rFonts w:ascii="Arial" w:hAnsi="Arial" w:cs="Arial"/>
            <w:sz w:val="24"/>
            <w:lang w:val="es-ES"/>
          </w:rPr>
          <w:t>Para abrir el archivo de configuración usamos el siguiente comando</w:t>
        </w:r>
      </w:ins>
    </w:p>
    <w:p w:rsidR="002C5649" w:rsidRPr="004B0E9F" w:rsidRDefault="002C5649">
      <w:pPr>
        <w:rPr>
          <w:ins w:id="9" w:author="305 - Algoritmos y Matematicas" w:date="2019-08-23T12:34:00Z"/>
          <w:rFonts w:ascii="Arial" w:hAnsi="Arial" w:cs="Arial"/>
          <w:sz w:val="24"/>
          <w:lang w:val="es-ES"/>
        </w:rPr>
      </w:pPr>
      <w:ins w:id="10" w:author="305 - Algoritmos y Matematicas" w:date="2019-08-23T12:33:00Z">
        <w:r w:rsidRPr="004B0E9F">
          <w:rPr>
            <w:rFonts w:ascii="Arial" w:hAnsi="Arial" w:cs="Arial"/>
            <w:sz w:val="24"/>
            <w:lang w:val="es-ES"/>
          </w:rPr>
          <w:lastRenderedPageBreak/>
          <w:t>nano /etc/cassandra/default.conf/cassandra-env.sh</w:t>
        </w:r>
      </w:ins>
    </w:p>
    <w:p w:rsidR="002C5649" w:rsidRDefault="002C5649">
      <w:pPr>
        <w:rPr>
          <w:ins w:id="11" w:author="305 - Algoritmos y Matematicas" w:date="2019-08-23T12:34:00Z"/>
          <w:rFonts w:ascii="Arial" w:hAnsi="Arial" w:cs="Arial"/>
          <w:sz w:val="24"/>
          <w:lang w:val="es-ES"/>
        </w:rPr>
      </w:pPr>
      <w:ins w:id="12" w:author="305 - Algoritmos y Matematicas" w:date="2019-08-23T12:34:00Z">
        <w:r>
          <w:rPr>
            <w:noProof/>
            <w:lang w:eastAsia="es-CO"/>
          </w:rPr>
          <w:drawing>
            <wp:inline distT="0" distB="0" distL="0" distR="0" wp14:anchorId="2746AADF" wp14:editId="0956337C">
              <wp:extent cx="5612130" cy="158115"/>
              <wp:effectExtent l="0" t="0" r="7620" b="0"/>
              <wp:docPr id="21" name="Imagen 2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12130" cy="1581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2C5649" w:rsidRDefault="002C5649">
      <w:pPr>
        <w:rPr>
          <w:ins w:id="13" w:author="305 - Algoritmos y Matematicas" w:date="2019-08-23T12:34:00Z"/>
          <w:rFonts w:ascii="Arial" w:hAnsi="Arial" w:cs="Arial"/>
          <w:sz w:val="24"/>
          <w:lang w:val="es-ES"/>
        </w:rPr>
      </w:pPr>
      <w:ins w:id="14" w:author="305 - Algoritmos y Matematicas" w:date="2019-08-23T12:34:00Z">
        <w:r>
          <w:rPr>
            <w:rFonts w:ascii="Arial" w:hAnsi="Arial" w:cs="Arial"/>
            <w:sz w:val="24"/>
            <w:lang w:val="es-ES"/>
          </w:rPr>
          <w:t>Una vez cargado nos saldrá la siguiente ventana</w:t>
        </w:r>
      </w:ins>
    </w:p>
    <w:p w:rsidR="002C5649" w:rsidRDefault="002C5649">
      <w:pPr>
        <w:rPr>
          <w:ins w:id="15" w:author="305 - Algoritmos y Matematicas" w:date="2019-08-23T12:35:00Z"/>
          <w:rFonts w:ascii="Arial" w:hAnsi="Arial" w:cs="Arial"/>
          <w:sz w:val="24"/>
          <w:lang w:val="es-ES"/>
        </w:rPr>
      </w:pPr>
      <w:ins w:id="16" w:author="305 - Algoritmos y Matematicas" w:date="2019-08-23T12:34:00Z">
        <w:r>
          <w:rPr>
            <w:noProof/>
            <w:lang w:eastAsia="es-CO"/>
          </w:rPr>
          <w:drawing>
            <wp:inline distT="0" distB="0" distL="0" distR="0" wp14:anchorId="580FD65C" wp14:editId="07C0CB7F">
              <wp:extent cx="4600575" cy="3125352"/>
              <wp:effectExtent l="0" t="0" r="0" b="0"/>
              <wp:docPr id="22" name="Imagen 2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19358" cy="313811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2C5649" w:rsidRDefault="002C5649">
      <w:pPr>
        <w:rPr>
          <w:ins w:id="17" w:author="305 - Algoritmos y Matematicas" w:date="2019-08-23T12:32:00Z"/>
          <w:rFonts w:ascii="Arial" w:hAnsi="Arial" w:cs="Arial"/>
          <w:sz w:val="24"/>
          <w:lang w:val="es-ES"/>
        </w:rPr>
      </w:pPr>
    </w:p>
    <w:p w:rsidR="002C5649" w:rsidRPr="0042365B" w:rsidRDefault="002C5649">
      <w:pPr>
        <w:rPr>
          <w:rFonts w:ascii="Arial" w:hAnsi="Arial" w:cs="Arial"/>
          <w:sz w:val="24"/>
          <w:lang w:val="es-ES"/>
        </w:rPr>
      </w:pPr>
    </w:p>
    <w:sectPr w:rsidR="002C5649" w:rsidRPr="004236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305 - Algoritmos y Matematicas">
    <w15:presenceInfo w15:providerId="None" w15:userId="305 - Algoritmos y Matematica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65B"/>
    <w:rsid w:val="00160882"/>
    <w:rsid w:val="002C5649"/>
    <w:rsid w:val="0042365B"/>
    <w:rsid w:val="004B0E9F"/>
    <w:rsid w:val="004F4EDA"/>
    <w:rsid w:val="00614CFC"/>
    <w:rsid w:val="00C0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6294E"/>
  <w15:chartTrackingRefBased/>
  <w15:docId w15:val="{1743718C-0707-4566-86AA-93AD3121F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C56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56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386</Words>
  <Characters>2127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305 - Algoritmos y Matematicas</dc:creator>
  <cp:keywords/>
  <dc:description/>
  <cp:lastModifiedBy>305 - Algoritmos y Matematicas</cp:lastModifiedBy>
  <cp:revision>1</cp:revision>
  <dcterms:created xsi:type="dcterms:W3CDTF">2019-08-23T16:45:00Z</dcterms:created>
  <dcterms:modified xsi:type="dcterms:W3CDTF">2019-08-23T17:40:00Z</dcterms:modified>
</cp:coreProperties>
</file>